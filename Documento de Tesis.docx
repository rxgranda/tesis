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9E4D5" w14:textId="77777777" w:rsidR="00124828" w:rsidRDefault="00124828" w:rsidP="0050614A">
      <w:pPr>
        <w:pStyle w:val="NumeroCapitulo"/>
      </w:pPr>
    </w:p>
    <w:p w14:paraId="439C8643" w14:textId="77777777" w:rsidR="00124828" w:rsidRDefault="00124828" w:rsidP="0050614A">
      <w:pPr>
        <w:pStyle w:val="NumeroCapitulo"/>
      </w:pPr>
    </w:p>
    <w:p w14:paraId="66D78BBC" w14:textId="77777777" w:rsidR="00124828" w:rsidRDefault="00124828" w:rsidP="0050614A">
      <w:pPr>
        <w:pStyle w:val="NumeroCapitulo"/>
      </w:pPr>
    </w:p>
    <w:p w14:paraId="76188B80" w14:textId="77777777" w:rsidR="00124828" w:rsidRDefault="00124828" w:rsidP="0050614A">
      <w:pPr>
        <w:pStyle w:val="NumeroCapitulo"/>
      </w:pPr>
    </w:p>
    <w:p w14:paraId="26ACB665" w14:textId="77777777" w:rsidR="00124828" w:rsidRDefault="00D44937" w:rsidP="0050614A">
      <w:pPr>
        <w:pStyle w:val="NumeroCapitulo"/>
      </w:pPr>
      <w:bookmarkStart w:id="0" w:name="_Toc397264969"/>
      <w:r w:rsidRPr="00D44937">
        <w:t>CAPÍTULO I</w:t>
      </w:r>
      <w:r w:rsidR="00124828">
        <w:t>.</w:t>
      </w:r>
      <w:bookmarkEnd w:id="0"/>
    </w:p>
    <w:p w14:paraId="4ADE1523" w14:textId="77777777" w:rsidR="00124828" w:rsidRDefault="00124828" w:rsidP="00124828"/>
    <w:p w14:paraId="44DDAE64" w14:textId="77777777" w:rsidR="006F70AC" w:rsidRPr="006F70AC" w:rsidRDefault="00D44937" w:rsidP="0075426E">
      <w:pPr>
        <w:pStyle w:val="NombreCapitulo"/>
      </w:pPr>
      <w:bookmarkStart w:id="1" w:name="_Toc397264970"/>
      <w:r w:rsidRPr="0075426E">
        <w:t>ANTECEDENTES</w:t>
      </w:r>
      <w:r w:rsidRPr="006F70AC">
        <w:t xml:space="preserve"> Y JUSTIFICACIÓN</w:t>
      </w:r>
      <w:bookmarkStart w:id="2" w:name="_GoBack"/>
      <w:bookmarkEnd w:id="1"/>
      <w:bookmarkEnd w:id="2"/>
    </w:p>
    <w:p w14:paraId="07780188" w14:textId="59EB0BED" w:rsidR="00D44937" w:rsidRPr="006F70AC" w:rsidRDefault="00D44937" w:rsidP="0075426E">
      <w:pPr>
        <w:pStyle w:val="Subtitulocapitulo"/>
        <w:rPr>
          <w:sz w:val="24"/>
        </w:rPr>
      </w:pPr>
      <w:bookmarkStart w:id="3" w:name="_Toc397264971"/>
      <w:r w:rsidRPr="006F70AC">
        <w:t>Antecedentes</w:t>
      </w:r>
      <w:bookmarkEnd w:id="3"/>
    </w:p>
    <w:p w14:paraId="21DF71A9" w14:textId="77777777" w:rsidR="00D44937" w:rsidRPr="00D44937" w:rsidRDefault="00D44937" w:rsidP="006F70A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1EFD4C88" w14:textId="77777777" w:rsidR="00BC7933" w:rsidRDefault="00D44937" w:rsidP="00BC7933">
      <w:pPr>
        <w:pStyle w:val="Subtitulocapitulo"/>
        <w:rPr>
          <w:sz w:val="24"/>
        </w:rPr>
      </w:pPr>
      <w:bookmarkStart w:id="4" w:name="_Toc397264972"/>
      <w:r w:rsidRPr="00D44937">
        <w:t xml:space="preserve">Descripción del </w:t>
      </w:r>
      <w:r w:rsidR="00BC7933">
        <w:t>problema</w:t>
      </w:r>
      <w:bookmarkStart w:id="5" w:name="_Toc397264973"/>
      <w:bookmarkEnd w:id="4"/>
    </w:p>
    <w:p w14:paraId="6A21B485" w14:textId="77777777" w:rsidR="00BC7933" w:rsidRDefault="00BC7933" w:rsidP="00BC7933">
      <w:pPr>
        <w:pStyle w:val="Prrafodelista"/>
      </w:pPr>
    </w:p>
    <w:p w14:paraId="01409D96" w14:textId="766DB766" w:rsidR="00BC7933" w:rsidRPr="00BC7933" w:rsidRDefault="00BC7933" w:rsidP="00BC7933">
      <w:pPr>
        <w:pStyle w:val="Subtitulocapitulo"/>
        <w:rPr>
          <w:sz w:val="24"/>
        </w:rPr>
      </w:pPr>
      <w:r w:rsidRPr="00BC7933">
        <w:t>Justificación</w:t>
      </w:r>
    </w:p>
    <w:p w14:paraId="59BA6186" w14:textId="77777777" w:rsidR="00BC7933" w:rsidRDefault="00BC7933" w:rsidP="00BC7933">
      <w:pPr>
        <w:pStyle w:val="Prrafodelista"/>
        <w:rPr>
          <w:sz w:val="24"/>
        </w:rPr>
      </w:pPr>
    </w:p>
    <w:p w14:paraId="2A1744E2" w14:textId="5E3C4033" w:rsidR="00BC7933" w:rsidRDefault="00BC7933" w:rsidP="00BC7933">
      <w:pPr>
        <w:pStyle w:val="Subtitulocapitulo"/>
      </w:pPr>
      <w:r w:rsidRPr="00BC7933">
        <w:t>Propuesta y alcance</w:t>
      </w:r>
    </w:p>
    <w:p w14:paraId="4DF4593B" w14:textId="77777777" w:rsidR="00BC7933" w:rsidRDefault="00BC7933" w:rsidP="00BC7933">
      <w:pPr>
        <w:pStyle w:val="Prrafodelista"/>
      </w:pPr>
    </w:p>
    <w:p w14:paraId="48CFD624" w14:textId="77777777" w:rsidR="00D44937" w:rsidRPr="006F70AC" w:rsidRDefault="00D44937" w:rsidP="0075426E">
      <w:pPr>
        <w:pStyle w:val="Subtitulocapitulo"/>
        <w:rPr>
          <w:sz w:val="24"/>
          <w:szCs w:val="24"/>
        </w:rPr>
      </w:pPr>
      <w:bookmarkStart w:id="6" w:name="_Toc397264975"/>
      <w:bookmarkEnd w:id="5"/>
      <w:r w:rsidRPr="006F70AC">
        <w:t>Objetivos</w:t>
      </w:r>
      <w:bookmarkEnd w:id="6"/>
    </w:p>
    <w:p w14:paraId="6856F3A0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6ACD2514" w14:textId="3FE85C24" w:rsidR="00D44937" w:rsidRPr="006F70AC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7" w:name="_Toc397264976"/>
      <w:r w:rsidRPr="006F70AC">
        <w:t>Objetivo general</w:t>
      </w:r>
      <w:bookmarkEnd w:id="7"/>
    </w:p>
    <w:p w14:paraId="5B1455F1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631EB1F" w14:textId="77777777" w:rsidR="00D44937" w:rsidRPr="006F70AC" w:rsidRDefault="00D44937" w:rsidP="00BC7933">
      <w:pPr>
        <w:pStyle w:val="Subtitulocapitulo"/>
        <w:numPr>
          <w:ilvl w:val="2"/>
          <w:numId w:val="4"/>
        </w:numPr>
        <w:rPr>
          <w:sz w:val="24"/>
          <w:szCs w:val="24"/>
        </w:rPr>
      </w:pPr>
      <w:bookmarkStart w:id="8" w:name="_Toc397264977"/>
      <w:r w:rsidRPr="006F70AC">
        <w:t>Objetivos específicos</w:t>
      </w:r>
      <w:bookmarkEnd w:id="8"/>
      <w:r w:rsidRPr="006F70AC">
        <w:t xml:space="preserve"> </w:t>
      </w:r>
    </w:p>
    <w:p w14:paraId="3415E5AB" w14:textId="77777777" w:rsidR="00D44937" w:rsidRPr="00D44937" w:rsidRDefault="00D44937" w:rsidP="00D44937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718B00E" w14:textId="1AE6E962" w:rsidR="00D44937" w:rsidRPr="00BC7933" w:rsidRDefault="00BC7933" w:rsidP="0075426E">
      <w:pPr>
        <w:pStyle w:val="Subtitulocapitulo"/>
        <w:rPr>
          <w:sz w:val="24"/>
          <w:szCs w:val="24"/>
        </w:rPr>
      </w:pPr>
      <w:r>
        <w:t>Hipótesis y Pregunta de investigación</w:t>
      </w:r>
    </w:p>
    <w:p w14:paraId="27941F28" w14:textId="523D0898" w:rsidR="00BC7933" w:rsidRPr="00BC7933" w:rsidRDefault="00BC7933" w:rsidP="0075426E">
      <w:pPr>
        <w:pStyle w:val="Subtitulocapitulo"/>
        <w:rPr>
          <w:sz w:val="24"/>
          <w:szCs w:val="24"/>
        </w:rPr>
      </w:pPr>
      <w:r>
        <w:t>Metodología</w:t>
      </w:r>
    </w:p>
    <w:p w14:paraId="6574F08C" w14:textId="5B0FE6BB" w:rsidR="00BC7933" w:rsidRPr="006F70AC" w:rsidRDefault="00BC7933" w:rsidP="0075426E">
      <w:pPr>
        <w:pStyle w:val="Subtitulocapitulo"/>
        <w:rPr>
          <w:sz w:val="24"/>
          <w:szCs w:val="24"/>
        </w:rPr>
      </w:pPr>
      <w:r>
        <w:t>Organización del documento</w:t>
      </w:r>
    </w:p>
    <w:p w14:paraId="1926E83F" w14:textId="77777777" w:rsidR="00D44937" w:rsidRPr="00D44937" w:rsidRDefault="00D44937" w:rsidP="00D44937">
      <w:pPr>
        <w:spacing w:after="240" w:line="48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04A88697" w14:textId="77777777" w:rsidR="00D44937" w:rsidRPr="00D44937" w:rsidRDefault="00D44937" w:rsidP="00D44937">
      <w:pPr>
        <w:spacing w:line="48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</w:pPr>
      <w:r w:rsidRPr="00D44937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C"/>
        </w:rPr>
        <w:br w:type="page"/>
      </w:r>
    </w:p>
    <w:p w14:paraId="50401031" w14:textId="77777777" w:rsidR="003A6C87" w:rsidRDefault="003A6C87" w:rsidP="0050614A">
      <w:pPr>
        <w:pStyle w:val="NumeroCapitulo"/>
      </w:pPr>
    </w:p>
    <w:p w14:paraId="44BA10A0" w14:textId="77777777" w:rsidR="003A6C87" w:rsidRDefault="003A6C87" w:rsidP="0050614A">
      <w:pPr>
        <w:pStyle w:val="NumeroCapitulo"/>
      </w:pPr>
    </w:p>
    <w:p w14:paraId="311CA863" w14:textId="77777777" w:rsidR="003A6C87" w:rsidRDefault="003A6C87" w:rsidP="0050614A">
      <w:pPr>
        <w:pStyle w:val="NumeroCapitulo"/>
      </w:pPr>
    </w:p>
    <w:p w14:paraId="3374A4C6" w14:textId="77777777" w:rsidR="003A6C87" w:rsidRDefault="003A6C87" w:rsidP="0050614A">
      <w:pPr>
        <w:pStyle w:val="NumeroCapitulo"/>
      </w:pPr>
    </w:p>
    <w:p w14:paraId="1CE20C5C" w14:textId="77777777" w:rsidR="00D44937" w:rsidRDefault="00D44937" w:rsidP="0050614A">
      <w:pPr>
        <w:pStyle w:val="NumeroCapitulo"/>
      </w:pPr>
      <w:bookmarkStart w:id="9" w:name="_Toc397264979"/>
      <w:r w:rsidRPr="00D44937">
        <w:t>CAPÍTULO II</w:t>
      </w:r>
      <w:r w:rsidR="00124828">
        <w:t>.</w:t>
      </w:r>
      <w:bookmarkEnd w:id="9"/>
    </w:p>
    <w:p w14:paraId="2700E364" w14:textId="77777777" w:rsidR="003A6C87" w:rsidRDefault="003A6C87" w:rsidP="0050614A">
      <w:pPr>
        <w:pStyle w:val="NumeroCapitulo"/>
      </w:pPr>
    </w:p>
    <w:p w14:paraId="68202F1E" w14:textId="77777777" w:rsidR="00D44937" w:rsidRPr="0050614A" w:rsidRDefault="0050614A" w:rsidP="0075426E">
      <w:pPr>
        <w:pStyle w:val="NombreCapitulo"/>
      </w:pPr>
      <w:bookmarkStart w:id="10" w:name="_Toc397264980"/>
      <w:r w:rsidRPr="0050614A">
        <w:t>REVISIÓN BIBLIOGRÁFICA</w:t>
      </w:r>
      <w:bookmarkEnd w:id="10"/>
    </w:p>
    <w:p w14:paraId="35BC9027" w14:textId="77777777" w:rsidR="00D44937" w:rsidRPr="003A6C87" w:rsidRDefault="00D06AA5" w:rsidP="003A6C87">
      <w:pPr>
        <w:pStyle w:val="Texto"/>
      </w:pPr>
      <w:r w:rsidRPr="003A6C87">
        <w:t>El resumen del capítulo aquí….</w:t>
      </w:r>
    </w:p>
    <w:p w14:paraId="3B8E5451" w14:textId="77777777" w:rsidR="00BC7933" w:rsidRDefault="00BC7933" w:rsidP="002444D6">
      <w:pPr>
        <w:pStyle w:val="NumeroCapitulo"/>
        <w:rPr>
          <w:lang w:val="en-US"/>
        </w:rPr>
      </w:pPr>
    </w:p>
    <w:sectPr w:rsidR="00BC7933" w:rsidSect="00D44937">
      <w:pgSz w:w="11906" w:h="16838"/>
      <w:pgMar w:top="2268" w:right="136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AA891" w14:textId="77777777" w:rsidR="007903A0" w:rsidRDefault="007903A0" w:rsidP="009A63C4">
      <w:pPr>
        <w:spacing w:after="0" w:line="240" w:lineRule="auto"/>
      </w:pPr>
      <w:r>
        <w:separator/>
      </w:r>
    </w:p>
  </w:endnote>
  <w:endnote w:type="continuationSeparator" w:id="0">
    <w:p w14:paraId="533E51ED" w14:textId="77777777" w:rsidR="007903A0" w:rsidRDefault="007903A0" w:rsidP="009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C36D8" w14:textId="77777777" w:rsidR="007903A0" w:rsidRDefault="007903A0" w:rsidP="009A63C4">
      <w:pPr>
        <w:spacing w:after="0" w:line="240" w:lineRule="auto"/>
      </w:pPr>
      <w:r>
        <w:separator/>
      </w:r>
    </w:p>
  </w:footnote>
  <w:footnote w:type="continuationSeparator" w:id="0">
    <w:p w14:paraId="24BAE2C0" w14:textId="77777777" w:rsidR="007903A0" w:rsidRDefault="007903A0" w:rsidP="009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7F45"/>
    <w:multiLevelType w:val="hybridMultilevel"/>
    <w:tmpl w:val="E76EE54E"/>
    <w:lvl w:ilvl="0" w:tplc="7F2AF126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2416C"/>
    <w:multiLevelType w:val="multilevel"/>
    <w:tmpl w:val="65561B0E"/>
    <w:lvl w:ilvl="0">
      <w:start w:val="1"/>
      <w:numFmt w:val="decimal"/>
      <w:pStyle w:val="NombreCapitulo"/>
      <w:lvlText w:val="%1."/>
      <w:lvlJc w:val="left"/>
      <w:pPr>
        <w:ind w:left="360" w:hanging="360"/>
      </w:pPr>
    </w:lvl>
    <w:lvl w:ilvl="1">
      <w:start w:val="1"/>
      <w:numFmt w:val="decimal"/>
      <w:pStyle w:val="Subtitulocapitulo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540999"/>
    <w:multiLevelType w:val="multilevel"/>
    <w:tmpl w:val="7A662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15E03"/>
    <w:multiLevelType w:val="multilevel"/>
    <w:tmpl w:val="4AA2B49E"/>
    <w:lvl w:ilvl="0">
      <w:start w:val="1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25"/>
        </w:tabs>
        <w:ind w:left="825" w:hanging="8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825"/>
        </w:tabs>
        <w:ind w:left="825" w:hanging="82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D"/>
    <w:rsid w:val="00016458"/>
    <w:rsid w:val="00020EA1"/>
    <w:rsid w:val="00044391"/>
    <w:rsid w:val="0006256F"/>
    <w:rsid w:val="00100231"/>
    <w:rsid w:val="00124828"/>
    <w:rsid w:val="002444D6"/>
    <w:rsid w:val="00257167"/>
    <w:rsid w:val="002E2AAF"/>
    <w:rsid w:val="00300FDF"/>
    <w:rsid w:val="00312674"/>
    <w:rsid w:val="00315B75"/>
    <w:rsid w:val="00374B0C"/>
    <w:rsid w:val="003A6C87"/>
    <w:rsid w:val="00416F34"/>
    <w:rsid w:val="00425A37"/>
    <w:rsid w:val="00441C6F"/>
    <w:rsid w:val="00483F3F"/>
    <w:rsid w:val="004C61D4"/>
    <w:rsid w:val="0050614A"/>
    <w:rsid w:val="0052043E"/>
    <w:rsid w:val="00560E93"/>
    <w:rsid w:val="00622ACD"/>
    <w:rsid w:val="006435D8"/>
    <w:rsid w:val="0064448F"/>
    <w:rsid w:val="00696565"/>
    <w:rsid w:val="006F70AC"/>
    <w:rsid w:val="00717470"/>
    <w:rsid w:val="0075426E"/>
    <w:rsid w:val="007903A0"/>
    <w:rsid w:val="00813C92"/>
    <w:rsid w:val="008A54DC"/>
    <w:rsid w:val="00954261"/>
    <w:rsid w:val="009661A8"/>
    <w:rsid w:val="00996078"/>
    <w:rsid w:val="009A63C4"/>
    <w:rsid w:val="009F16F8"/>
    <w:rsid w:val="00A2207C"/>
    <w:rsid w:val="00A24858"/>
    <w:rsid w:val="00A55C54"/>
    <w:rsid w:val="00AF24DA"/>
    <w:rsid w:val="00BC7933"/>
    <w:rsid w:val="00C14105"/>
    <w:rsid w:val="00C86D1D"/>
    <w:rsid w:val="00CA72E8"/>
    <w:rsid w:val="00CD3662"/>
    <w:rsid w:val="00D06AA5"/>
    <w:rsid w:val="00D44937"/>
    <w:rsid w:val="00DF2F08"/>
    <w:rsid w:val="00E13F22"/>
    <w:rsid w:val="00E6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F668F"/>
  <w15:chartTrackingRefBased/>
  <w15:docId w15:val="{C34B28CC-A84E-4560-BA63-D76D4500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4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6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449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93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D4493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4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D44937"/>
  </w:style>
  <w:style w:type="character" w:styleId="Hipervnculo">
    <w:name w:val="Hyperlink"/>
    <w:basedOn w:val="Fuentedeprrafopredeter"/>
    <w:uiPriority w:val="99"/>
    <w:unhideWhenUsed/>
    <w:rsid w:val="00D44937"/>
    <w:rPr>
      <w:color w:val="0000FF"/>
      <w:u w:val="single"/>
    </w:rPr>
  </w:style>
  <w:style w:type="paragraph" w:customStyle="1" w:styleId="NumeroCapitulo">
    <w:name w:val="Numero Capitulo"/>
    <w:basedOn w:val="Normal"/>
    <w:link w:val="NumeroCapituloCar"/>
    <w:autoRedefine/>
    <w:qFormat/>
    <w:rsid w:val="0050614A"/>
    <w:pPr>
      <w:spacing w:after="0" w:line="480" w:lineRule="auto"/>
      <w:jc w:val="center"/>
    </w:pPr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styleId="Prrafodelista">
    <w:name w:val="List Paragraph"/>
    <w:basedOn w:val="Normal"/>
    <w:uiPriority w:val="34"/>
    <w:qFormat/>
    <w:rsid w:val="00124828"/>
    <w:pPr>
      <w:ind w:left="720"/>
      <w:contextualSpacing/>
    </w:pPr>
  </w:style>
  <w:style w:type="character" w:customStyle="1" w:styleId="NumeroCapituloCar">
    <w:name w:val="Numero Capitulo Car"/>
    <w:basedOn w:val="Fuentedeprrafopredeter"/>
    <w:link w:val="NumeroCapitulo"/>
    <w:rsid w:val="0050614A"/>
    <w:rPr>
      <w:rFonts w:ascii="Arial" w:eastAsia="Times New Roman" w:hAnsi="Arial" w:cs="Arial"/>
      <w:b/>
      <w:bCs/>
      <w:color w:val="000000"/>
      <w:sz w:val="40"/>
      <w:szCs w:val="23"/>
      <w:lang w:eastAsia="es-EC"/>
    </w:rPr>
  </w:style>
  <w:style w:type="paragraph" w:customStyle="1" w:styleId="NombreCapitulo">
    <w:name w:val="Nombre Capitulo"/>
    <w:basedOn w:val="NumeroCapitulo"/>
    <w:link w:val="NombreCapituloCar"/>
    <w:qFormat/>
    <w:rsid w:val="0075426E"/>
    <w:pPr>
      <w:numPr>
        <w:numId w:val="4"/>
      </w:numPr>
      <w:jc w:val="left"/>
    </w:pPr>
    <w:rPr>
      <w:sz w:val="32"/>
      <w:szCs w:val="32"/>
    </w:rPr>
  </w:style>
  <w:style w:type="paragraph" w:customStyle="1" w:styleId="Subtitulocapitulo">
    <w:name w:val="Subtitulo capitulo"/>
    <w:basedOn w:val="NombreCapitulo"/>
    <w:link w:val="SubtitulocapituloCar"/>
    <w:qFormat/>
    <w:rsid w:val="006F70AC"/>
    <w:pPr>
      <w:numPr>
        <w:ilvl w:val="1"/>
      </w:numPr>
    </w:pPr>
    <w:rPr>
      <w:sz w:val="28"/>
      <w:szCs w:val="28"/>
    </w:rPr>
  </w:style>
  <w:style w:type="character" w:customStyle="1" w:styleId="NombreCapituloCar">
    <w:name w:val="Nombre Capitulo Car"/>
    <w:basedOn w:val="NumeroCapituloCar"/>
    <w:link w:val="NombreCapitulo"/>
    <w:rsid w:val="0075426E"/>
    <w:rPr>
      <w:rFonts w:ascii="Arial" w:eastAsia="Times New Roman" w:hAnsi="Arial" w:cs="Arial"/>
      <w:b/>
      <w:bCs/>
      <w:color w:val="000000"/>
      <w:sz w:val="32"/>
      <w:szCs w:val="32"/>
      <w:lang w:eastAsia="es-EC"/>
    </w:rPr>
  </w:style>
  <w:style w:type="paragraph" w:customStyle="1" w:styleId="Texto">
    <w:name w:val="Texto"/>
    <w:basedOn w:val="Normal"/>
    <w:link w:val="TextoCar"/>
    <w:qFormat/>
    <w:rsid w:val="003A6C87"/>
    <w:pPr>
      <w:spacing w:after="0" w:line="480" w:lineRule="auto"/>
      <w:ind w:left="825"/>
      <w:jc w:val="both"/>
    </w:pPr>
    <w:rPr>
      <w:rFonts w:ascii="Arial" w:eastAsia="Times New Roman" w:hAnsi="Arial" w:cs="Arial"/>
      <w:sz w:val="24"/>
      <w:szCs w:val="24"/>
      <w:lang w:eastAsia="es-EC"/>
    </w:rPr>
  </w:style>
  <w:style w:type="character" w:customStyle="1" w:styleId="SubtitulocapituloCar">
    <w:name w:val="Subtitulo capitulo Car"/>
    <w:basedOn w:val="NombreCapituloCar"/>
    <w:link w:val="Subtitulocapitulo"/>
    <w:rsid w:val="006F70AC"/>
    <w:rPr>
      <w:rFonts w:ascii="Arial" w:eastAsia="Times New Roman" w:hAnsi="Arial" w:cs="Arial"/>
      <w:b/>
      <w:bCs/>
      <w:color w:val="000000"/>
      <w:sz w:val="28"/>
      <w:szCs w:val="28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416F34"/>
    <w:pPr>
      <w:spacing w:after="100"/>
      <w:ind w:left="440"/>
    </w:pPr>
  </w:style>
  <w:style w:type="character" w:customStyle="1" w:styleId="TextoCar">
    <w:name w:val="Texto Car"/>
    <w:basedOn w:val="Fuentedeprrafopredeter"/>
    <w:link w:val="Texto"/>
    <w:rsid w:val="003A6C87"/>
    <w:rPr>
      <w:rFonts w:ascii="Arial" w:eastAsia="Times New Roman" w:hAnsi="Arial" w:cs="Arial"/>
      <w:sz w:val="24"/>
      <w:szCs w:val="24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416F3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06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0614A"/>
    <w:pPr>
      <w:spacing w:after="100"/>
      <w:ind w:left="22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A63C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A63C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A63C4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83F3F"/>
  </w:style>
  <w:style w:type="paragraph" w:styleId="Encabezado">
    <w:name w:val="header"/>
    <w:basedOn w:val="Normal"/>
    <w:link w:val="Encabezado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4D6"/>
  </w:style>
  <w:style w:type="paragraph" w:styleId="Piedepgina">
    <w:name w:val="footer"/>
    <w:basedOn w:val="Normal"/>
    <w:link w:val="PiedepginaCar"/>
    <w:uiPriority w:val="99"/>
    <w:unhideWhenUsed/>
    <w:rsid w:val="00244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4D6"/>
  </w:style>
  <w:style w:type="character" w:styleId="Refdecomentario">
    <w:name w:val="annotation reference"/>
    <w:basedOn w:val="Fuentedeprrafopredeter"/>
    <w:uiPriority w:val="99"/>
    <w:semiHidden/>
    <w:unhideWhenUsed/>
    <w:rsid w:val="00374B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B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B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B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B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Jos05</b:Tag>
    <b:SourceType>Book</b:SourceType>
    <b:Guid>{256F8C81-54B2-4E9C-A9FF-2292B232ADEC}</b:Guid>
    <b:Author>
      <b:Author>
        <b:NameList>
          <b:Person>
            <b:Last>Joseph</b:Last>
            <b:First>George</b:First>
          </b:Person>
        </b:NameList>
      </b:Author>
    </b:Author>
    <b:Title>Fundamentals of Remote Sensing</b:Title>
    <b:Year>2005</b:Year>
    <b:City>India</b:City>
    <b:Publisher>Universities Press</b:Publisher>
    <b:RefOrder>1</b:RefOrder>
  </b:Source>
  <b:Source>
    <b:Tag>Ham10</b:Tag>
    <b:SourceType>Book</b:SourceType>
    <b:Guid>{68894E00-3D3C-46B3-B0FA-CF17ABBB3232}</b:Guid>
    <b:Author>
      <b:Author>
        <b:NameList>
          <b:Person>
            <b:Last>Jones</b:Last>
            <b:First>Hamlyn</b:First>
            <b:Middle>G</b:Middle>
          </b:Person>
          <b:Person>
            <b:Last>Vaughan</b:Last>
            <b:First>Robin</b:First>
            <b:Middle>A</b:Middle>
          </b:Person>
        </b:NameList>
      </b:Author>
    </b:Author>
    <b:Title>Remote Sensing of Vegetation: Principles, Techniques, and Applications</b:Title>
    <b:Year>2010</b:Year>
    <b:City>New York</b:City>
    <b:Publisher>Oxford University Press</b:Publisher>
    <b:RefOrder>2</b:RefOrder>
  </b:Source>
  <b:Source>
    <b:Tag>Gua13</b:Tag>
    <b:SourceType>Book</b:SourceType>
    <b:Guid>{FCB9482A-B294-413D-B83E-9A67683EEEE4}</b:Guid>
    <b:Author>
      <b:Author>
        <b:NameList>
          <b:Person>
            <b:Last>Wang</b:Last>
            <b:First>Guangxing</b:First>
          </b:Person>
          <b:Person>
            <b:Last>Weng</b:Last>
            <b:First>Qihao</b:First>
          </b:Person>
        </b:NameList>
      </b:Author>
    </b:Author>
    <b:Title>Remote Sensing of Natural Resources</b:Title>
    <b:Year>2013</b:Year>
    <b:City>Boca Raton</b:City>
    <b:Publisher>CRC Press</b:Publisher>
    <b:RefOrder>3</b:RefOrder>
  </b:Source>
  <b:Source>
    <b:Tag>She09</b:Tag>
    <b:SourceType>JournalArticle</b:SourceType>
    <b:Guid>{297D8E07-F2DF-4E85-915E-48790CA4CEEE}</b:Guid>
    <b:Author>
      <b:Author>
        <b:NameList>
          <b:Person>
            <b:Last>Sheffield</b:Last>
            <b:First>K.J.</b:First>
          </b:Person>
          <b:Person>
            <b:Last>Jones</b:Last>
            <b:First>S.D.</b:First>
          </b:Person>
          <b:Person>
            <b:Last>Ferwerda</b:Last>
            <b:First>J.G.</b:First>
          </b:Person>
          <b:Person>
            <b:Last>Gibbons</b:Last>
            <b:First>P.</b:First>
          </b:Person>
          <b:Person>
            <b:Last>Zerger</b:Last>
            <b:First>A.</b:First>
          </b:Person>
        </b:NameList>
      </b:Author>
    </b:Author>
    <b:Title>Linking Biological Survey Information to Remote Sensing Datasets: A Case Study</b:Title>
    <b:Year>2009</b:Year>
    <b:Publisher>Springer-Verlag</b:Publisher>
    <b:JournalName>Springer</b:JournalName>
    <b:Pages>2</b:Pages>
    <b:RefOrder>4</b:RefOrder>
  </b:Source>
</b:Sources>
</file>

<file path=customXml/itemProps1.xml><?xml version="1.0" encoding="utf-8"?>
<ds:datastoreItem xmlns:ds="http://schemas.openxmlformats.org/officeDocument/2006/customXml" ds:itemID="{30104A6F-D2A3-4408-BD37-91A79BBA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3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Granda</dc:creator>
  <cp:keywords/>
  <dc:description/>
  <cp:lastModifiedBy>Roger Granda</cp:lastModifiedBy>
  <cp:revision>23</cp:revision>
  <dcterms:created xsi:type="dcterms:W3CDTF">2014-08-31T20:00:00Z</dcterms:created>
  <dcterms:modified xsi:type="dcterms:W3CDTF">2014-11-27T04:22:00Z</dcterms:modified>
</cp:coreProperties>
</file>