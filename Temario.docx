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C952A" w14:textId="50124B7C" w:rsidR="006254C9" w:rsidRDefault="007248F6" w:rsidP="006254C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254C9">
        <w:rPr>
          <w:rFonts w:ascii="Arial" w:hAnsi="Arial" w:cs="Arial"/>
          <w:b/>
          <w:sz w:val="28"/>
          <w:szCs w:val="28"/>
          <w:u w:val="single"/>
        </w:rPr>
        <w:t>TÍTULO</w:t>
      </w:r>
    </w:p>
    <w:p w14:paraId="5421BAFC" w14:textId="77777777" w:rsidR="00E24397" w:rsidRPr="006254C9" w:rsidRDefault="00E24397" w:rsidP="006254C9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489346B2" w14:textId="2EF44F80" w:rsidR="006254C9" w:rsidRDefault="007248F6" w:rsidP="00E243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“USABILIDAD DE SUPERFICIES COLABORATIVAS PARA EL MODELADO DE DATOS”</w:t>
      </w:r>
    </w:p>
    <w:p w14:paraId="51308D75" w14:textId="77777777" w:rsidR="00115B99" w:rsidRDefault="00115B99" w:rsidP="00115B99">
      <w:pPr>
        <w:jc w:val="center"/>
        <w:rPr>
          <w:rFonts w:ascii="Arial" w:hAnsi="Arial" w:cs="Arial"/>
          <w:sz w:val="24"/>
          <w:szCs w:val="24"/>
        </w:rPr>
      </w:pPr>
    </w:p>
    <w:p w14:paraId="74D958CC" w14:textId="5D72CDF5" w:rsidR="00115B99" w:rsidRDefault="007248F6" w:rsidP="00115B9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“IMPLEMENTACIÓN DE UNA HERRAMIENTA PARA EL MODELADO DE DATOS UTILIZANDO SUPERFICIES COLABORATIVAS”</w:t>
      </w:r>
    </w:p>
    <w:p w14:paraId="51304F9F" w14:textId="77777777" w:rsidR="00FA1B28" w:rsidRDefault="00FA1B28" w:rsidP="00FA1B28">
      <w:pPr>
        <w:jc w:val="center"/>
        <w:rPr>
          <w:rFonts w:ascii="Arial" w:hAnsi="Arial" w:cs="Arial"/>
          <w:sz w:val="24"/>
          <w:szCs w:val="24"/>
        </w:rPr>
      </w:pPr>
    </w:p>
    <w:p w14:paraId="32610873" w14:textId="411A3746" w:rsidR="006A695F" w:rsidRDefault="007248F6" w:rsidP="00FA1B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“ANÁLISIS, DISEÑO E IMPLEMENTACIÓN DE UNA HERRAMIENTA PARA EL MODELADO DE DATOS UTILIZANDO SUPERFICIES COLABORATIVAS”</w:t>
      </w:r>
    </w:p>
    <w:p w14:paraId="457A4F72" w14:textId="77777777" w:rsidR="00115B99" w:rsidRDefault="00115B99" w:rsidP="00FA1B28">
      <w:pPr>
        <w:jc w:val="center"/>
        <w:rPr>
          <w:rFonts w:ascii="Arial" w:hAnsi="Arial" w:cs="Arial"/>
          <w:sz w:val="24"/>
          <w:szCs w:val="24"/>
        </w:rPr>
      </w:pPr>
    </w:p>
    <w:p w14:paraId="48F7E2EA" w14:textId="03827BE4" w:rsidR="006A695F" w:rsidRDefault="007248F6" w:rsidP="00A408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“USABILIDAD DE UNA HERRAMIENTA DE MODELADO DE DATOS UTILIZANDO SUPERFICIES COLABORATIVAS”</w:t>
      </w:r>
    </w:p>
    <w:p w14:paraId="1692A165" w14:textId="6AC68AB0" w:rsidR="00A40815" w:rsidRDefault="007248F6" w:rsidP="00A408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“USABILIDAD DE UNA HERRAMIENTA CASE PARA EL MODELADO DE DATOS UTILIZANDO SUPERFICIES COLABORATIVAS”</w:t>
      </w:r>
    </w:p>
    <w:p w14:paraId="456B7967" w14:textId="77777777" w:rsidR="00FA1B28" w:rsidRPr="006254C9" w:rsidRDefault="00FA1B28" w:rsidP="00A40815">
      <w:pPr>
        <w:jc w:val="center"/>
        <w:rPr>
          <w:rFonts w:ascii="Arial" w:hAnsi="Arial" w:cs="Arial"/>
          <w:sz w:val="24"/>
          <w:szCs w:val="24"/>
        </w:rPr>
      </w:pPr>
    </w:p>
    <w:p w14:paraId="48115AA1" w14:textId="2CCF7A02" w:rsidR="00A13070" w:rsidRPr="006254C9" w:rsidRDefault="007248F6" w:rsidP="006254C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254C9">
        <w:rPr>
          <w:rFonts w:ascii="Arial" w:hAnsi="Arial" w:cs="Arial"/>
          <w:b/>
          <w:sz w:val="28"/>
          <w:szCs w:val="28"/>
          <w:u w:val="single"/>
        </w:rPr>
        <w:t>TEMARIO</w:t>
      </w:r>
    </w:p>
    <w:p w14:paraId="5CCEA3B6" w14:textId="403EF59F" w:rsidR="006254C9" w:rsidRPr="006254C9" w:rsidRDefault="007248F6" w:rsidP="006254C9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6254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RESUMEN</w:t>
      </w:r>
    </w:p>
    <w:p w14:paraId="7E6B530E" w14:textId="1FF8812E" w:rsidR="006254C9" w:rsidRPr="006254C9" w:rsidRDefault="007248F6" w:rsidP="00FE5262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6254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ÍNDICE GENERAL</w:t>
      </w:r>
    </w:p>
    <w:p w14:paraId="765E4D66" w14:textId="2D9A7BE4" w:rsidR="006254C9" w:rsidRPr="006254C9" w:rsidRDefault="007248F6" w:rsidP="00FE5262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6254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ÍNDICE DE TABLAS</w:t>
      </w:r>
    </w:p>
    <w:p w14:paraId="1ACC3213" w14:textId="1382749A" w:rsidR="006254C9" w:rsidRPr="006254C9" w:rsidRDefault="007248F6" w:rsidP="00FE5262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6254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ÍNDICE DE FIGURAS</w:t>
      </w:r>
    </w:p>
    <w:p w14:paraId="26A9CBA9" w14:textId="77777777" w:rsidR="00FE5262" w:rsidRDefault="00FE5262" w:rsidP="00FE526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</w:p>
    <w:p w14:paraId="5AF6D42E" w14:textId="7432FA58" w:rsidR="00FE5262" w:rsidRPr="00CF029E" w:rsidRDefault="007248F6" w:rsidP="00FE526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 w:rsidRPr="00CF029E">
        <w:rPr>
          <w:rFonts w:ascii="Arial" w:eastAsia="Times New Roman" w:hAnsi="Arial" w:cs="Arial"/>
          <w:b/>
          <w:color w:val="000000"/>
          <w:sz w:val="23"/>
          <w:szCs w:val="23"/>
          <w:lang w:eastAsia="es-EC"/>
        </w:rPr>
        <w:t>INTRODUCCIÓN</w:t>
      </w:r>
      <w:r w:rsidR="009628E2">
        <w:rPr>
          <w:rStyle w:val="Refdecomentario"/>
        </w:rPr>
        <w:commentReference w:id="0"/>
      </w:r>
    </w:p>
    <w:p w14:paraId="4A36D4FB" w14:textId="77777777" w:rsidR="006254C9" w:rsidRPr="006254C9" w:rsidRDefault="006254C9" w:rsidP="006254C9">
      <w:pPr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</w:p>
    <w:p w14:paraId="34958D15" w14:textId="37AEAD6E" w:rsidR="00080C4E" w:rsidRDefault="007248F6" w:rsidP="00080C4E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CAPÍTULO I</w:t>
      </w:r>
    </w:p>
    <w:p w14:paraId="685227AF" w14:textId="0E8174F8" w:rsidR="00080C4E" w:rsidRDefault="007248F6" w:rsidP="00080C4E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PROBLEMA DE INVESTIGACIÓN</w:t>
      </w:r>
    </w:p>
    <w:p w14:paraId="32C9423C" w14:textId="66F6DCF5" w:rsidR="00080C4E" w:rsidRPr="00080C4E" w:rsidRDefault="007248F6" w:rsidP="00080C4E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 xml:space="preserve"> </w:t>
      </w:r>
    </w:p>
    <w:p w14:paraId="6DFED395" w14:textId="3349869B" w:rsidR="006254C9" w:rsidRPr="00080C4E" w:rsidRDefault="007248F6" w:rsidP="00A164C6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ANTECEDENTES</w:t>
      </w:r>
    </w:p>
    <w:p w14:paraId="6407E886" w14:textId="497F99E6" w:rsidR="006254C9" w:rsidRPr="00080C4E" w:rsidRDefault="007248F6" w:rsidP="00A164C6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DESCRIPCIÓN DEL PROBLEMA</w:t>
      </w:r>
    </w:p>
    <w:p w14:paraId="1E703E04" w14:textId="12D81276" w:rsidR="006254C9" w:rsidRPr="00080C4E" w:rsidRDefault="007248F6" w:rsidP="00A164C6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JUSTIFICACIÓN</w:t>
      </w:r>
    </w:p>
    <w:p w14:paraId="5307D10E" w14:textId="35552C84" w:rsidR="006254C9" w:rsidRPr="00080C4E" w:rsidRDefault="007248F6" w:rsidP="00A164C6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PROPUESTA Y ALCANCE</w:t>
      </w:r>
    </w:p>
    <w:p w14:paraId="6DEBE95D" w14:textId="5F7E9200" w:rsidR="006254C9" w:rsidRPr="00080C4E" w:rsidRDefault="007248F6" w:rsidP="00A164C6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OBJETIVOS</w:t>
      </w:r>
    </w:p>
    <w:p w14:paraId="0E64887A" w14:textId="324F543C" w:rsidR="006254C9" w:rsidRPr="00080C4E" w:rsidRDefault="007248F6" w:rsidP="00A164C6">
      <w:pPr>
        <w:pStyle w:val="Prrafodelista"/>
        <w:numPr>
          <w:ilvl w:val="2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OBJETIVO GENERAL</w:t>
      </w:r>
    </w:p>
    <w:p w14:paraId="41D4752E" w14:textId="6AD00A77" w:rsidR="006254C9" w:rsidRPr="00080C4E" w:rsidRDefault="007248F6" w:rsidP="00A164C6">
      <w:pPr>
        <w:pStyle w:val="Prrafodelista"/>
        <w:numPr>
          <w:ilvl w:val="2"/>
          <w:numId w:val="1"/>
        </w:numPr>
        <w:rPr>
          <w:rFonts w:ascii="Arial" w:eastAsia="Times New Roman" w:hAnsi="Arial" w:cs="Arial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 xml:space="preserve">OBJETIVOS ESPECÍFICOS </w:t>
      </w:r>
    </w:p>
    <w:p w14:paraId="0EA03CC8" w14:textId="721920F8" w:rsidR="00080C4E" w:rsidRDefault="007248F6" w:rsidP="00A164C6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HIPÓTESIS Y PREGUNTA DE INVESTIGACIÓN</w:t>
      </w:r>
    </w:p>
    <w:p w14:paraId="34487AAE" w14:textId="7071BCBB" w:rsidR="009628E2" w:rsidRPr="00080C4E" w:rsidRDefault="007248F6" w:rsidP="00A164C6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METODOLOGÍA</w:t>
      </w:r>
      <w:r w:rsidR="009628E2">
        <w:rPr>
          <w:rStyle w:val="Refdecomentario"/>
        </w:rPr>
        <w:commentReference w:id="1"/>
      </w:r>
    </w:p>
    <w:p w14:paraId="5B973DA0" w14:textId="138E8AB5" w:rsidR="00080C4E" w:rsidRPr="00080C4E" w:rsidRDefault="007248F6" w:rsidP="00A164C6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ORGANIZACIÓN DEL DOCUMENTO</w:t>
      </w:r>
      <w:r w:rsidR="009628E2">
        <w:rPr>
          <w:rStyle w:val="Refdecomentario"/>
        </w:rPr>
        <w:commentReference w:id="2"/>
      </w:r>
    </w:p>
    <w:p w14:paraId="542409DA" w14:textId="77777777" w:rsidR="00080C4E" w:rsidRDefault="00080C4E" w:rsidP="00080C4E">
      <w:pPr>
        <w:ind w:left="708"/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</w:p>
    <w:p w14:paraId="04B6F3E5" w14:textId="77777777" w:rsidR="0019253E" w:rsidRPr="00080C4E" w:rsidRDefault="0019253E" w:rsidP="00080C4E">
      <w:pPr>
        <w:ind w:left="708"/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</w:p>
    <w:p w14:paraId="059ACB2A" w14:textId="6D66D8B8" w:rsidR="006254C9" w:rsidRPr="00080C4E" w:rsidRDefault="007248F6" w:rsidP="00080C4E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CAPÍTULO II</w:t>
      </w:r>
    </w:p>
    <w:p w14:paraId="1E70AB01" w14:textId="74D0B6D6" w:rsidR="006254C9" w:rsidRDefault="007248F6" w:rsidP="00080C4E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REVISIÓN BIBLIOGRÁFICA</w:t>
      </w:r>
    </w:p>
    <w:p w14:paraId="4EF6AD58" w14:textId="04325049" w:rsidR="008557E2" w:rsidRPr="00080C4E" w:rsidRDefault="008557E2" w:rsidP="00080C4E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0707B35E" w14:textId="77777777" w:rsidR="000034D5" w:rsidRPr="000034D5" w:rsidRDefault="000034D5" w:rsidP="000034D5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vanish/>
          <w:sz w:val="24"/>
          <w:szCs w:val="24"/>
          <w:lang w:eastAsia="es-EC"/>
        </w:rPr>
      </w:pPr>
    </w:p>
    <w:p w14:paraId="2E6141E0" w14:textId="77777777" w:rsidR="000034D5" w:rsidRPr="000034D5" w:rsidRDefault="000034D5" w:rsidP="000034D5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vanish/>
          <w:sz w:val="24"/>
          <w:szCs w:val="24"/>
          <w:lang w:eastAsia="es-EC"/>
        </w:rPr>
      </w:pPr>
    </w:p>
    <w:p w14:paraId="193EB0DA" w14:textId="21A6C3AF" w:rsidR="008557E2" w:rsidRDefault="008557E2" w:rsidP="000034D5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PARADIGMAS DE INTERACCIÓN</w:t>
      </w:r>
    </w:p>
    <w:p w14:paraId="009E34B7" w14:textId="5058F1AC" w:rsidR="00C161C7" w:rsidRDefault="00C161C7" w:rsidP="00EF14D4">
      <w:pPr>
        <w:pStyle w:val="Prrafodelista"/>
        <w:numPr>
          <w:ilvl w:val="2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AMBIENTES COLABORATIVOS</w:t>
      </w:r>
    </w:p>
    <w:p w14:paraId="635D074C" w14:textId="71661054" w:rsidR="006254C9" w:rsidRDefault="00C161C7" w:rsidP="00EF14D4">
      <w:pPr>
        <w:pStyle w:val="Prrafodelista"/>
        <w:numPr>
          <w:ilvl w:val="3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SUPERFICIES MULTITÁCTILES</w:t>
      </w:r>
    </w:p>
    <w:p w14:paraId="525DBE9B" w14:textId="76E143B9" w:rsidR="00C161C7" w:rsidRDefault="00C161C7" w:rsidP="00EF14D4">
      <w:pPr>
        <w:pStyle w:val="Prrafodelista"/>
        <w:numPr>
          <w:ilvl w:val="3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TECNOLOGÍAS RELACIONADAS</w:t>
      </w:r>
    </w:p>
    <w:p w14:paraId="3AF00625" w14:textId="201D090A" w:rsidR="00C161C7" w:rsidRDefault="00C161C7" w:rsidP="00EF14D4">
      <w:pPr>
        <w:pStyle w:val="Prrafodelista"/>
        <w:numPr>
          <w:ilvl w:val="4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HARDWARE</w:t>
      </w:r>
    </w:p>
    <w:p w14:paraId="044E48EB" w14:textId="3DEA200C" w:rsidR="00C161C7" w:rsidRPr="00C44B06" w:rsidRDefault="00C161C7" w:rsidP="00EF14D4">
      <w:pPr>
        <w:pStyle w:val="Prrafodelista"/>
        <w:numPr>
          <w:ilvl w:val="4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SOFTWARE</w:t>
      </w:r>
    </w:p>
    <w:p w14:paraId="4E1F829F" w14:textId="4F6F6C65" w:rsidR="00C161C7" w:rsidRPr="00C161C7" w:rsidRDefault="00C161C7" w:rsidP="00C161C7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RECONOCIMIENTO DE TRAZOS</w:t>
      </w:r>
    </w:p>
    <w:p w14:paraId="59292E61" w14:textId="3499FFB8" w:rsidR="000034D5" w:rsidRPr="00E80913" w:rsidRDefault="007248F6" w:rsidP="000034D5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SOLUCIONES EXISTENTES</w:t>
      </w:r>
    </w:p>
    <w:p w14:paraId="02EDE8D2" w14:textId="34758781" w:rsidR="006254C9" w:rsidRPr="006254C9" w:rsidRDefault="007248F6" w:rsidP="00A164C6">
      <w:pPr>
        <w:rPr>
          <w:rFonts w:ascii="Arial" w:eastAsia="Times New Roman" w:hAnsi="Arial" w:cs="Arial"/>
          <w:sz w:val="24"/>
          <w:szCs w:val="24"/>
          <w:lang w:eastAsia="es-EC"/>
        </w:rPr>
      </w:pPr>
      <w:r w:rsidRPr="006254C9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ab/>
      </w:r>
    </w:p>
    <w:p w14:paraId="7C097D94" w14:textId="05579EDE" w:rsidR="006254C9" w:rsidRPr="00080C4E" w:rsidRDefault="007248F6" w:rsidP="00A164C6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CAPÍTULO III</w:t>
      </w:r>
    </w:p>
    <w:p w14:paraId="132386F0" w14:textId="02861070" w:rsidR="006254C9" w:rsidRPr="00080C4E" w:rsidRDefault="007248F6" w:rsidP="00A164C6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ANÁLISIS Y DISEÑO</w:t>
      </w: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DEL SISTEMA</w:t>
      </w:r>
      <w:r w:rsidR="008443A2">
        <w:rPr>
          <w:rStyle w:val="Refdecomentario"/>
        </w:rPr>
        <w:commentReference w:id="3"/>
      </w:r>
    </w:p>
    <w:p w14:paraId="75A58682" w14:textId="77777777" w:rsidR="000034D5" w:rsidRPr="000034D5" w:rsidRDefault="000034D5" w:rsidP="000034D5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vanish/>
          <w:sz w:val="24"/>
          <w:szCs w:val="24"/>
          <w:lang w:eastAsia="es-EC"/>
        </w:rPr>
      </w:pPr>
    </w:p>
    <w:p w14:paraId="5496083E" w14:textId="77777777" w:rsidR="000034D5" w:rsidRPr="000034D5" w:rsidRDefault="000034D5" w:rsidP="000034D5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vanish/>
          <w:sz w:val="24"/>
          <w:szCs w:val="24"/>
          <w:lang w:eastAsia="es-EC"/>
        </w:rPr>
      </w:pPr>
    </w:p>
    <w:p w14:paraId="3703F1C9" w14:textId="280C370B" w:rsidR="000034D5" w:rsidRDefault="007248F6" w:rsidP="000034D5">
      <w:pPr>
        <w:pStyle w:val="Prrafodelista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ANÁLISIS DEL SISTEMA</w:t>
      </w:r>
    </w:p>
    <w:p w14:paraId="54FC6C71" w14:textId="76F0C209" w:rsidR="006254C9" w:rsidRDefault="007248F6" w:rsidP="000034D5">
      <w:pPr>
        <w:pStyle w:val="Prrafodelista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ANÁLISIS DE REQUERIMIENTOS</w:t>
      </w:r>
    </w:p>
    <w:p w14:paraId="327DF7C4" w14:textId="711E1714" w:rsidR="000034D5" w:rsidRDefault="007248F6" w:rsidP="000034D5">
      <w:pPr>
        <w:pStyle w:val="Prrafodelista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REQUERIMIENTOS FUNCIONALES</w:t>
      </w:r>
    </w:p>
    <w:p w14:paraId="2ABB6011" w14:textId="015214B0" w:rsidR="000034D5" w:rsidRDefault="007248F6" w:rsidP="000034D5">
      <w:pPr>
        <w:pStyle w:val="Prrafodelista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REQUERIMIENTOS NO FUNCIONALES</w:t>
      </w:r>
    </w:p>
    <w:p w14:paraId="3A455E48" w14:textId="5017948E" w:rsidR="000034D5" w:rsidRDefault="007248F6" w:rsidP="000034D5">
      <w:pPr>
        <w:pStyle w:val="Prrafodelista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CASOS DE USO</w:t>
      </w:r>
    </w:p>
    <w:p w14:paraId="3EE58D8D" w14:textId="266A4FF9" w:rsidR="001A0BEA" w:rsidRDefault="007248F6" w:rsidP="000034D5">
      <w:pPr>
        <w:pStyle w:val="Prrafodelista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DISEÑO LÓGICO Y FÍSICO DEL SISTEMA</w:t>
      </w:r>
    </w:p>
    <w:p w14:paraId="603248F7" w14:textId="036A1487" w:rsidR="000034D5" w:rsidRDefault="007248F6" w:rsidP="000034D5">
      <w:pPr>
        <w:pStyle w:val="Prrafodelista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COMPONENTES DEL SISTEMA</w:t>
      </w:r>
    </w:p>
    <w:p w14:paraId="1CAE9FC3" w14:textId="6191D5B8" w:rsidR="00B53FED" w:rsidRDefault="00B53FED" w:rsidP="00B53FED">
      <w:pPr>
        <w:pStyle w:val="Prrafodelista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 xml:space="preserve">COMPONENTE DE </w:t>
      </w:r>
      <w:r w:rsidR="0049072E">
        <w:rPr>
          <w:rFonts w:ascii="Arial" w:eastAsia="Times New Roman" w:hAnsi="Arial" w:cs="Arial"/>
          <w:sz w:val="24"/>
          <w:szCs w:val="24"/>
          <w:lang w:eastAsia="es-EC"/>
        </w:rPr>
        <w:t>CAPTURA</w:t>
      </w:r>
      <w:r>
        <w:rPr>
          <w:rFonts w:ascii="Arial" w:eastAsia="Times New Roman" w:hAnsi="Arial" w:cs="Arial"/>
          <w:sz w:val="24"/>
          <w:szCs w:val="24"/>
          <w:lang w:eastAsia="es-EC"/>
        </w:rPr>
        <w:t xml:space="preserve"> DE MOVIMIENTO</w:t>
      </w:r>
    </w:p>
    <w:p w14:paraId="556AEA9A" w14:textId="469EB81C" w:rsidR="00B53FED" w:rsidRDefault="00B53FED" w:rsidP="00B53FED">
      <w:pPr>
        <w:pStyle w:val="Prrafodelista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COMPONENTE DE VISUALIZACIÓN</w:t>
      </w:r>
      <w:r w:rsidR="0049072E">
        <w:rPr>
          <w:rFonts w:ascii="Arial" w:eastAsia="Times New Roman" w:hAnsi="Arial" w:cs="Arial"/>
          <w:sz w:val="24"/>
          <w:szCs w:val="24"/>
          <w:lang w:eastAsia="es-EC"/>
        </w:rPr>
        <w:t xml:space="preserve"> Y CONTROL COLABORATIVO</w:t>
      </w:r>
    </w:p>
    <w:p w14:paraId="4846E6C0" w14:textId="5209F252" w:rsidR="00461FD1" w:rsidRDefault="00461FD1" w:rsidP="00B53FED">
      <w:pPr>
        <w:pStyle w:val="Prrafodelista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COMPONENTE DE AUTENTICACIÓN</w:t>
      </w:r>
      <w:r w:rsidR="0049072E">
        <w:rPr>
          <w:rFonts w:ascii="Arial" w:eastAsia="Times New Roman" w:hAnsi="Arial" w:cs="Arial"/>
          <w:sz w:val="24"/>
          <w:szCs w:val="24"/>
          <w:lang w:eastAsia="es-EC"/>
        </w:rPr>
        <w:t xml:space="preserve"> Y CONTROL INDIVIDUAL</w:t>
      </w:r>
      <w:bookmarkStart w:id="4" w:name="_GoBack"/>
      <w:bookmarkEnd w:id="4"/>
    </w:p>
    <w:p w14:paraId="7421C5E0" w14:textId="7461B074" w:rsidR="000034D5" w:rsidRDefault="007248F6" w:rsidP="000034D5">
      <w:pPr>
        <w:pStyle w:val="Prrafodelista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DISEÑO DE LA INTERACCIÓN</w:t>
      </w:r>
    </w:p>
    <w:p w14:paraId="62303CAA" w14:textId="562EE315" w:rsidR="000034D5" w:rsidRPr="00E80913" w:rsidRDefault="007248F6" w:rsidP="000034D5">
      <w:pPr>
        <w:pStyle w:val="Prrafodelista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DISEÑO DE PRUEBAS</w:t>
      </w:r>
    </w:p>
    <w:p w14:paraId="72D92149" w14:textId="77777777" w:rsidR="00A164C6" w:rsidRPr="00080C4E" w:rsidRDefault="00A164C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0EDEDF7D" w14:textId="77E46C18" w:rsidR="006254C9" w:rsidRPr="00080C4E" w:rsidRDefault="007248F6" w:rsidP="00A164C6">
      <w:pPr>
        <w:spacing w:after="0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CAPÍTULO IV</w:t>
      </w:r>
    </w:p>
    <w:p w14:paraId="17307C87" w14:textId="416ECCF6" w:rsidR="006254C9" w:rsidRDefault="007248F6" w:rsidP="00A164C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IMPLEMENTACIÓN DEL SISTEMA</w:t>
      </w:r>
    </w:p>
    <w:p w14:paraId="12B49DDE" w14:textId="77777777" w:rsidR="001A0BEA" w:rsidRPr="001A0BEA" w:rsidRDefault="001A0BEA" w:rsidP="001A0BEA">
      <w:pPr>
        <w:pStyle w:val="Prrafodelista"/>
        <w:numPr>
          <w:ilvl w:val="0"/>
          <w:numId w:val="6"/>
        </w:numPr>
        <w:spacing w:after="0"/>
        <w:rPr>
          <w:rFonts w:ascii="Arial" w:eastAsia="Times New Roman" w:hAnsi="Arial" w:cs="Arial"/>
          <w:vanish/>
          <w:sz w:val="24"/>
          <w:szCs w:val="24"/>
          <w:lang w:eastAsia="es-EC"/>
        </w:rPr>
      </w:pPr>
    </w:p>
    <w:p w14:paraId="03C552E6" w14:textId="3D2D9255" w:rsidR="001A0BEA" w:rsidRDefault="007248F6" w:rsidP="001A0BEA">
      <w:pPr>
        <w:pStyle w:val="Prrafodelista"/>
        <w:numPr>
          <w:ilvl w:val="1"/>
          <w:numId w:val="6"/>
        </w:numPr>
        <w:spacing w:after="0"/>
        <w:rPr>
          <w:rFonts w:ascii="Arial" w:eastAsia="Times New Roman" w:hAnsi="Arial" w:cs="Arial"/>
          <w:sz w:val="24"/>
          <w:szCs w:val="24"/>
          <w:lang w:eastAsia="es-EC"/>
        </w:rPr>
      </w:pPr>
      <w:r w:rsidRPr="001A0BEA">
        <w:rPr>
          <w:rFonts w:ascii="Arial" w:eastAsia="Times New Roman" w:hAnsi="Arial" w:cs="Arial"/>
          <w:sz w:val="24"/>
          <w:szCs w:val="24"/>
          <w:lang w:eastAsia="es-EC"/>
        </w:rPr>
        <w:t>PLATAFORMA UTILIZADA</w:t>
      </w:r>
    </w:p>
    <w:p w14:paraId="36190F5D" w14:textId="0B8E6C28" w:rsidR="001A0BEA" w:rsidRDefault="007248F6" w:rsidP="001A0BEA">
      <w:pPr>
        <w:pStyle w:val="Prrafodelista"/>
        <w:numPr>
          <w:ilvl w:val="1"/>
          <w:numId w:val="6"/>
        </w:numPr>
        <w:spacing w:after="0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24"/>
          <w:szCs w:val="24"/>
          <w:lang w:eastAsia="es-EC"/>
        </w:rPr>
        <w:t>HARDWARE UTILIZADO</w:t>
      </w:r>
    </w:p>
    <w:p w14:paraId="3A2610C6" w14:textId="77777777" w:rsidR="006254C9" w:rsidRPr="00080C4E" w:rsidRDefault="006254C9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615E4B94" w14:textId="03E0F3C1" w:rsidR="006254C9" w:rsidRDefault="007248F6" w:rsidP="00A164C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CAPÍTULO V</w:t>
      </w:r>
    </w:p>
    <w:p w14:paraId="798649D3" w14:textId="157CE287" w:rsidR="00A164C6" w:rsidRDefault="007248F6" w:rsidP="00A164C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PRUEBAS Y RESULTADOS EXPERIMENTALES</w:t>
      </w:r>
      <w:r w:rsidR="00335999">
        <w:rPr>
          <w:rStyle w:val="Refdecomentario"/>
        </w:rPr>
        <w:commentReference w:id="5"/>
      </w:r>
    </w:p>
    <w:p w14:paraId="6C425E17" w14:textId="09B46398" w:rsidR="00554737" w:rsidRPr="00554737" w:rsidRDefault="007248F6" w:rsidP="00554737">
      <w:pPr>
        <w:pStyle w:val="Prrafodelista"/>
        <w:numPr>
          <w:ilvl w:val="1"/>
          <w:numId w:val="14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554737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FUNCIONALIDAD</w:t>
      </w:r>
    </w:p>
    <w:p w14:paraId="49209A22" w14:textId="65CDF517" w:rsidR="00554737" w:rsidRPr="00554737" w:rsidRDefault="007248F6" w:rsidP="00554737">
      <w:pPr>
        <w:pStyle w:val="Prrafodelista"/>
        <w:numPr>
          <w:ilvl w:val="1"/>
          <w:numId w:val="14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554737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USABILIDAD</w:t>
      </w:r>
    </w:p>
    <w:p w14:paraId="02C5D4E9" w14:textId="25CF66F4" w:rsidR="00554737" w:rsidRPr="00554737" w:rsidRDefault="007248F6" w:rsidP="00554737">
      <w:pPr>
        <w:pStyle w:val="Prrafodelista"/>
        <w:numPr>
          <w:ilvl w:val="2"/>
          <w:numId w:val="14"/>
        </w:numPr>
        <w:spacing w:after="0" w:line="240" w:lineRule="auto"/>
        <w:ind w:left="993" w:hanging="426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554737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FACILIDAD</w:t>
      </w:r>
    </w:p>
    <w:p w14:paraId="7A8597DA" w14:textId="390DE2B4" w:rsidR="00554737" w:rsidRPr="00554737" w:rsidRDefault="007248F6" w:rsidP="00554737">
      <w:pPr>
        <w:pStyle w:val="Prrafodelista"/>
        <w:numPr>
          <w:ilvl w:val="2"/>
          <w:numId w:val="14"/>
        </w:numPr>
        <w:spacing w:after="0" w:line="240" w:lineRule="auto"/>
        <w:ind w:left="993" w:hanging="426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554737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SATISFACCIÓN</w:t>
      </w:r>
    </w:p>
    <w:p w14:paraId="721F82A7" w14:textId="09389DC9" w:rsidR="00554737" w:rsidRPr="00554737" w:rsidRDefault="007248F6" w:rsidP="00554737">
      <w:pPr>
        <w:pStyle w:val="Prrafodelista"/>
        <w:numPr>
          <w:ilvl w:val="2"/>
          <w:numId w:val="14"/>
        </w:numPr>
        <w:spacing w:after="0" w:line="240" w:lineRule="auto"/>
        <w:ind w:left="993" w:hanging="426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C"/>
        </w:rPr>
      </w:pPr>
      <w:r w:rsidRPr="00554737">
        <w:rPr>
          <w:rFonts w:ascii="Arial" w:eastAsia="Times New Roman" w:hAnsi="Arial" w:cs="Arial"/>
          <w:color w:val="000000"/>
          <w:sz w:val="23"/>
          <w:szCs w:val="23"/>
          <w:lang w:eastAsia="es-EC"/>
        </w:rPr>
        <w:t>UTILIDAD</w:t>
      </w:r>
    </w:p>
    <w:p w14:paraId="2FCB146C" w14:textId="77777777" w:rsidR="00A164C6" w:rsidRDefault="00A164C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1CDB34F3" w14:textId="77777777" w:rsidR="00A164C6" w:rsidRDefault="00A164C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208B0D38" w14:textId="77777777" w:rsidR="00A164C6" w:rsidRPr="00080C4E" w:rsidRDefault="00A164C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1186E700" w14:textId="0113EA5D" w:rsidR="00A164C6" w:rsidRDefault="007248F6" w:rsidP="00A164C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CAPÍTULO VI</w:t>
      </w:r>
    </w:p>
    <w:p w14:paraId="7F58B3AD" w14:textId="5BEEF6C9" w:rsidR="006254C9" w:rsidRDefault="007248F6" w:rsidP="00A164C6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DISCUSIÓN</w:t>
      </w: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DE RESULTADOS</w:t>
      </w:r>
    </w:p>
    <w:p w14:paraId="58B8AD44" w14:textId="77777777" w:rsidR="00554737" w:rsidRPr="00554737" w:rsidRDefault="00554737" w:rsidP="00554737">
      <w:pPr>
        <w:pStyle w:val="Prrafodelista"/>
        <w:numPr>
          <w:ilvl w:val="0"/>
          <w:numId w:val="14"/>
        </w:numPr>
        <w:spacing w:after="0"/>
        <w:rPr>
          <w:rFonts w:ascii="Arial" w:eastAsia="Times New Roman" w:hAnsi="Arial" w:cs="Arial"/>
          <w:b/>
          <w:vanish/>
          <w:sz w:val="24"/>
          <w:szCs w:val="24"/>
          <w:lang w:eastAsia="es-EC"/>
        </w:rPr>
      </w:pPr>
    </w:p>
    <w:p w14:paraId="79329B16" w14:textId="7F2783F8" w:rsidR="00554737" w:rsidRPr="00554737" w:rsidRDefault="007248F6" w:rsidP="00554737">
      <w:pPr>
        <w:pStyle w:val="Prrafodelista"/>
        <w:numPr>
          <w:ilvl w:val="1"/>
          <w:numId w:val="14"/>
        </w:numPr>
        <w:spacing w:after="0"/>
        <w:ind w:left="567"/>
        <w:rPr>
          <w:rFonts w:ascii="Arial" w:eastAsia="Times New Roman" w:hAnsi="Arial" w:cs="Arial"/>
          <w:sz w:val="24"/>
          <w:szCs w:val="24"/>
          <w:lang w:eastAsia="es-EC"/>
        </w:rPr>
      </w:pPr>
      <w:r w:rsidRPr="00554737">
        <w:rPr>
          <w:rFonts w:ascii="Arial" w:eastAsia="Times New Roman" w:hAnsi="Arial" w:cs="Arial"/>
          <w:sz w:val="24"/>
          <w:szCs w:val="24"/>
          <w:lang w:eastAsia="es-EC"/>
        </w:rPr>
        <w:t>DISCUSIÓN DE EXPERIMENTO Y PRUEBAS</w:t>
      </w:r>
    </w:p>
    <w:p w14:paraId="70FA4592" w14:textId="2D335364" w:rsidR="00554737" w:rsidRPr="00554737" w:rsidRDefault="007248F6" w:rsidP="00554737">
      <w:pPr>
        <w:pStyle w:val="Prrafodelista"/>
        <w:numPr>
          <w:ilvl w:val="1"/>
          <w:numId w:val="14"/>
        </w:numPr>
        <w:spacing w:after="0"/>
        <w:ind w:left="567"/>
        <w:rPr>
          <w:rFonts w:ascii="Arial" w:eastAsia="Times New Roman" w:hAnsi="Arial" w:cs="Arial"/>
          <w:sz w:val="24"/>
          <w:szCs w:val="24"/>
          <w:lang w:eastAsia="es-EC"/>
        </w:rPr>
      </w:pPr>
      <w:r w:rsidRPr="00554737">
        <w:rPr>
          <w:rFonts w:ascii="Arial" w:eastAsia="Times New Roman" w:hAnsi="Arial" w:cs="Arial"/>
          <w:sz w:val="24"/>
          <w:szCs w:val="24"/>
          <w:lang w:eastAsia="es-EC"/>
        </w:rPr>
        <w:t>IMPLICACIONES</w:t>
      </w:r>
    </w:p>
    <w:p w14:paraId="186DE823" w14:textId="64B24A5A" w:rsidR="00554737" w:rsidRPr="00554737" w:rsidRDefault="007248F6" w:rsidP="00554737">
      <w:pPr>
        <w:pStyle w:val="Prrafodelista"/>
        <w:numPr>
          <w:ilvl w:val="1"/>
          <w:numId w:val="14"/>
        </w:numPr>
        <w:spacing w:after="0"/>
        <w:ind w:left="567"/>
        <w:rPr>
          <w:rFonts w:ascii="Arial" w:eastAsia="Times New Roman" w:hAnsi="Arial" w:cs="Arial"/>
          <w:sz w:val="24"/>
          <w:szCs w:val="24"/>
          <w:lang w:eastAsia="es-EC"/>
        </w:rPr>
      </w:pPr>
      <w:r w:rsidRPr="00554737">
        <w:rPr>
          <w:rFonts w:ascii="Arial" w:eastAsia="Times New Roman" w:hAnsi="Arial" w:cs="Arial"/>
          <w:sz w:val="24"/>
          <w:szCs w:val="24"/>
          <w:lang w:eastAsia="es-EC"/>
        </w:rPr>
        <w:t>LIMITACIONES</w:t>
      </w:r>
    </w:p>
    <w:p w14:paraId="4C1F66C8" w14:textId="453F787B" w:rsidR="00554737" w:rsidRPr="00554737" w:rsidRDefault="007248F6" w:rsidP="00554737">
      <w:pPr>
        <w:pStyle w:val="Prrafodelista"/>
        <w:numPr>
          <w:ilvl w:val="1"/>
          <w:numId w:val="14"/>
        </w:numPr>
        <w:spacing w:after="0"/>
        <w:ind w:left="567"/>
        <w:rPr>
          <w:rFonts w:ascii="Arial" w:eastAsia="Times New Roman" w:hAnsi="Arial" w:cs="Arial"/>
          <w:sz w:val="24"/>
          <w:szCs w:val="24"/>
          <w:lang w:eastAsia="es-EC"/>
        </w:rPr>
      </w:pPr>
      <w:r w:rsidRPr="00554737">
        <w:rPr>
          <w:rFonts w:ascii="Arial" w:eastAsia="Times New Roman" w:hAnsi="Arial" w:cs="Arial"/>
          <w:sz w:val="24"/>
          <w:szCs w:val="24"/>
          <w:lang w:eastAsia="es-EC"/>
        </w:rPr>
        <w:t>TRABAJOS FUTUROS</w:t>
      </w:r>
      <w:r w:rsidR="00554737">
        <w:rPr>
          <w:rStyle w:val="Refdecomentario"/>
        </w:rPr>
        <w:commentReference w:id="6"/>
      </w:r>
    </w:p>
    <w:p w14:paraId="08F1FB66" w14:textId="77777777" w:rsidR="006254C9" w:rsidRPr="00080C4E" w:rsidRDefault="006254C9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14:paraId="46461BCC" w14:textId="77777777" w:rsidR="00080C4E" w:rsidRDefault="00080C4E" w:rsidP="006254C9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</w:p>
    <w:p w14:paraId="0AA52D3D" w14:textId="5E13D569" w:rsidR="006254C9" w:rsidRPr="00080C4E" w:rsidRDefault="007248F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CONCLUSIONES Y RECOMENDACIONES</w:t>
      </w:r>
    </w:p>
    <w:p w14:paraId="7DC5459D" w14:textId="1F0A58C8" w:rsidR="006254C9" w:rsidRPr="00080C4E" w:rsidRDefault="007248F6" w:rsidP="006254C9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BIBLIOGRAFÍA</w:t>
      </w:r>
    </w:p>
    <w:p w14:paraId="140C8AAE" w14:textId="7CAF75CD" w:rsidR="006254C9" w:rsidRPr="00080C4E" w:rsidRDefault="007248F6" w:rsidP="006254C9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080C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ANEXOS</w:t>
      </w:r>
    </w:p>
    <w:p w14:paraId="4030E564" w14:textId="77777777" w:rsidR="006254C9" w:rsidRPr="00080C4E" w:rsidRDefault="006254C9" w:rsidP="006254C9">
      <w:pPr>
        <w:rPr>
          <w:rFonts w:ascii="Arial" w:hAnsi="Arial" w:cs="Arial"/>
          <w:b/>
          <w:sz w:val="24"/>
          <w:szCs w:val="24"/>
        </w:rPr>
      </w:pPr>
    </w:p>
    <w:sectPr w:rsidR="006254C9" w:rsidRPr="00080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ger Granda" w:date="2014-11-25T22:22:00Z" w:initials="RG">
    <w:p w14:paraId="6E3CED36" w14:textId="77777777" w:rsidR="009628E2" w:rsidRDefault="009628E2">
      <w:pPr>
        <w:pStyle w:val="Textocomentario"/>
      </w:pPr>
      <w:r>
        <w:rPr>
          <w:rStyle w:val="Refdecomentario"/>
        </w:rPr>
        <w:annotationRef/>
      </w:r>
      <w:r>
        <w:t>¿Es correcta la ubicación del a introducción?</w:t>
      </w:r>
    </w:p>
  </w:comment>
  <w:comment w:id="1" w:author="Roger Granda" w:date="2014-11-25T22:22:00Z" w:initials="RG">
    <w:p w14:paraId="3265153F" w14:textId="77777777" w:rsidR="009628E2" w:rsidRDefault="009628E2">
      <w:pPr>
        <w:pStyle w:val="Textocomentario"/>
      </w:pPr>
      <w:r>
        <w:t>¿</w:t>
      </w:r>
      <w:r>
        <w:rPr>
          <w:rStyle w:val="Refdecomentario"/>
        </w:rPr>
        <w:annotationRef/>
      </w:r>
      <w:r>
        <w:t>Se debe colocar este ítem?</w:t>
      </w:r>
    </w:p>
  </w:comment>
  <w:comment w:id="2" w:author="Roger Granda" w:date="2014-11-25T22:22:00Z" w:initials="RG">
    <w:p w14:paraId="6AECE9A0" w14:textId="77777777" w:rsidR="009628E2" w:rsidRDefault="009628E2">
      <w:pPr>
        <w:pStyle w:val="Textocomentario"/>
      </w:pPr>
      <w:r>
        <w:t>¿</w:t>
      </w:r>
      <w:r>
        <w:rPr>
          <w:rStyle w:val="Refdecomentario"/>
        </w:rPr>
        <w:annotationRef/>
      </w:r>
      <w:r>
        <w:t>Deberíamos colocar este ítem?</w:t>
      </w:r>
    </w:p>
  </w:comment>
  <w:comment w:id="3" w:author="Roger Granda" w:date="2014-11-25T22:40:00Z" w:initials="RG">
    <w:p w14:paraId="6DF8D22C" w14:textId="42605C94" w:rsidR="008443A2" w:rsidRDefault="008443A2">
      <w:pPr>
        <w:pStyle w:val="Textocomentario"/>
      </w:pPr>
      <w:r>
        <w:t>¿</w:t>
      </w:r>
      <w:r>
        <w:rPr>
          <w:rStyle w:val="Refdecomentario"/>
        </w:rPr>
        <w:annotationRef/>
      </w:r>
      <w:r w:rsidR="001A5E39">
        <w:t>”</w:t>
      </w:r>
      <w:r>
        <w:t>Diseño</w:t>
      </w:r>
      <w:r w:rsidR="001A5E39">
        <w:t>”</w:t>
      </w:r>
      <w:r>
        <w:t xml:space="preserve"> va junto con el </w:t>
      </w:r>
      <w:r w:rsidR="001A5E39">
        <w:t>“</w:t>
      </w:r>
      <w:r w:rsidR="0019253E">
        <w:t>A</w:t>
      </w:r>
      <w:r>
        <w:t>nálisis</w:t>
      </w:r>
      <w:r w:rsidR="001A5E39">
        <w:t>”</w:t>
      </w:r>
      <w:r>
        <w:t xml:space="preserve"> o con las </w:t>
      </w:r>
      <w:r w:rsidR="001A5E39">
        <w:t>“</w:t>
      </w:r>
      <w:r w:rsidR="0019253E">
        <w:t>P</w:t>
      </w:r>
      <w:r>
        <w:t>ruebas</w:t>
      </w:r>
      <w:r w:rsidR="001A5E39">
        <w:t>”</w:t>
      </w:r>
      <w:r>
        <w:t>?</w:t>
      </w:r>
    </w:p>
  </w:comment>
  <w:comment w:id="5" w:author="Roger Granda" w:date="2014-11-25T22:39:00Z" w:initials="RG">
    <w:p w14:paraId="6F1D978C" w14:textId="532E03C8" w:rsidR="00335999" w:rsidRDefault="00335999">
      <w:pPr>
        <w:pStyle w:val="Textocomentario"/>
      </w:pPr>
      <w:r>
        <w:rPr>
          <w:rStyle w:val="Refdecomentario"/>
        </w:rPr>
        <w:annotationRef/>
      </w:r>
      <w:r>
        <w:t>¿</w:t>
      </w:r>
      <w:r w:rsidR="001A5E39">
        <w:t>”</w:t>
      </w:r>
      <w:r>
        <w:t>Resultados y Pruebas</w:t>
      </w:r>
      <w:r w:rsidR="001A5E39">
        <w:t>”</w:t>
      </w:r>
      <w:r>
        <w:t xml:space="preserve"> </w:t>
      </w:r>
      <w:proofErr w:type="spellStart"/>
      <w:r w:rsidR="001A5E39">
        <w:t>ó</w:t>
      </w:r>
      <w:proofErr w:type="spellEnd"/>
      <w:r>
        <w:t xml:space="preserve"> </w:t>
      </w:r>
      <w:r w:rsidR="001A5E39">
        <w:t>“</w:t>
      </w:r>
      <w:r>
        <w:t>Pruebas y Resultados</w:t>
      </w:r>
      <w:r w:rsidR="001A5E39">
        <w:t>”</w:t>
      </w:r>
      <w:r>
        <w:t>?</w:t>
      </w:r>
    </w:p>
  </w:comment>
  <w:comment w:id="6" w:author="Roger Granda" w:date="2014-11-26T12:53:00Z" w:initials="RG">
    <w:p w14:paraId="05C1670E" w14:textId="46354D6D" w:rsidR="00554737" w:rsidRDefault="00554737">
      <w:pPr>
        <w:pStyle w:val="Textocomentario"/>
      </w:pPr>
      <w:r>
        <w:rPr>
          <w:rStyle w:val="Refdecomentario"/>
        </w:rPr>
        <w:annotationRef/>
      </w:r>
      <w:r>
        <w:t>¿Debe ir esto?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3CED36" w15:done="0"/>
  <w15:commentEx w15:paraId="3265153F" w15:done="0"/>
  <w15:commentEx w15:paraId="6AECE9A0" w15:done="0"/>
  <w15:commentEx w15:paraId="6DF8D22C" w15:done="0"/>
  <w15:commentEx w15:paraId="6F1D978C" w15:done="0"/>
  <w15:commentEx w15:paraId="05C167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4A79"/>
    <w:multiLevelType w:val="multilevel"/>
    <w:tmpl w:val="2C260B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23E0F5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DD6371"/>
    <w:multiLevelType w:val="hybridMultilevel"/>
    <w:tmpl w:val="681EAC2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C64A5"/>
    <w:multiLevelType w:val="hybridMultilevel"/>
    <w:tmpl w:val="C930F2A8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8D126C"/>
    <w:multiLevelType w:val="multilevel"/>
    <w:tmpl w:val="50BEE2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5740616"/>
    <w:multiLevelType w:val="multilevel"/>
    <w:tmpl w:val="7D8E540C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  <w:sz w:val="23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ascii="Arial" w:hAnsi="Arial" w:cs="Arial" w:hint="default"/>
        <w:color w:val="000000"/>
        <w:sz w:val="23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ascii="Arial" w:hAnsi="Arial" w:cs="Arial" w:hint="default"/>
        <w:color w:val="000000"/>
        <w:sz w:val="23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ascii="Arial" w:hAnsi="Arial" w:cs="Arial" w:hint="default"/>
        <w:color w:val="000000"/>
        <w:sz w:val="23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ascii="Arial" w:hAnsi="Arial" w:cs="Arial" w:hint="default"/>
        <w:color w:val="000000"/>
        <w:sz w:val="23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ascii="Arial" w:hAnsi="Arial" w:cs="Arial" w:hint="default"/>
        <w:color w:val="000000"/>
        <w:sz w:val="23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ascii="Arial" w:hAnsi="Arial" w:cs="Arial" w:hint="default"/>
        <w:color w:val="000000"/>
        <w:sz w:val="23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ascii="Arial" w:hAnsi="Arial" w:cs="Arial" w:hint="default"/>
        <w:color w:val="000000"/>
        <w:sz w:val="23"/>
      </w:rPr>
    </w:lvl>
  </w:abstractNum>
  <w:abstractNum w:abstractNumId="6">
    <w:nsid w:val="26427703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88214A"/>
    <w:multiLevelType w:val="multilevel"/>
    <w:tmpl w:val="73A0556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8">
    <w:nsid w:val="30712559"/>
    <w:multiLevelType w:val="multilevel"/>
    <w:tmpl w:val="50BEE2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C9E284E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1D0391"/>
    <w:multiLevelType w:val="multilevel"/>
    <w:tmpl w:val="300A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1">
    <w:nsid w:val="51B30BBC"/>
    <w:multiLevelType w:val="multilevel"/>
    <w:tmpl w:val="73A0556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2">
    <w:nsid w:val="544A712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C23457B"/>
    <w:multiLevelType w:val="multilevel"/>
    <w:tmpl w:val="127A21E0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  <w:sz w:val="23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ascii="Arial" w:hAnsi="Arial" w:cs="Arial" w:hint="default"/>
        <w:color w:val="000000"/>
        <w:sz w:val="23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ascii="Arial" w:hAnsi="Arial" w:cs="Arial" w:hint="default"/>
        <w:color w:val="000000"/>
        <w:sz w:val="23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ascii="Arial" w:hAnsi="Arial" w:cs="Arial" w:hint="default"/>
        <w:color w:val="000000"/>
        <w:sz w:val="23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ascii="Arial" w:hAnsi="Arial" w:cs="Arial" w:hint="default"/>
        <w:color w:val="000000"/>
        <w:sz w:val="23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ascii="Arial" w:hAnsi="Arial" w:cs="Arial" w:hint="default"/>
        <w:color w:val="000000"/>
        <w:sz w:val="23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ascii="Arial" w:hAnsi="Arial" w:cs="Arial" w:hint="default"/>
        <w:color w:val="000000"/>
        <w:sz w:val="23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ascii="Arial" w:hAnsi="Arial" w:cs="Arial" w:hint="default"/>
        <w:color w:val="000000"/>
        <w:sz w:val="23"/>
      </w:rPr>
    </w:lvl>
  </w:abstractNum>
  <w:abstractNum w:abstractNumId="14">
    <w:nsid w:val="79CF41E0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14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10"/>
  </w:num>
  <w:num w:numId="13">
    <w:abstractNumId w:val="12"/>
  </w:num>
  <w:num w:numId="14">
    <w:abstractNumId w:val="13"/>
  </w:num>
  <w:num w:numId="15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ger Granda">
    <w15:presenceInfo w15:providerId="Windows Live" w15:userId="4fc026cd8925fa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C3"/>
    <w:rsid w:val="000034D5"/>
    <w:rsid w:val="00030BEA"/>
    <w:rsid w:val="00080C4E"/>
    <w:rsid w:val="00115B99"/>
    <w:rsid w:val="0019253E"/>
    <w:rsid w:val="001A0BEA"/>
    <w:rsid w:val="001A5E39"/>
    <w:rsid w:val="002106C3"/>
    <w:rsid w:val="00222006"/>
    <w:rsid w:val="00335999"/>
    <w:rsid w:val="00454B8D"/>
    <w:rsid w:val="00461FD1"/>
    <w:rsid w:val="0049072E"/>
    <w:rsid w:val="004A66A5"/>
    <w:rsid w:val="00554737"/>
    <w:rsid w:val="006254C9"/>
    <w:rsid w:val="006A695F"/>
    <w:rsid w:val="007248F6"/>
    <w:rsid w:val="00755DE6"/>
    <w:rsid w:val="007676C6"/>
    <w:rsid w:val="008443A2"/>
    <w:rsid w:val="008557E2"/>
    <w:rsid w:val="009628E2"/>
    <w:rsid w:val="00A10112"/>
    <w:rsid w:val="00A13070"/>
    <w:rsid w:val="00A164C6"/>
    <w:rsid w:val="00A40815"/>
    <w:rsid w:val="00B53FED"/>
    <w:rsid w:val="00C036C7"/>
    <w:rsid w:val="00C161C7"/>
    <w:rsid w:val="00C44B06"/>
    <w:rsid w:val="00D100F2"/>
    <w:rsid w:val="00E24397"/>
    <w:rsid w:val="00E80913"/>
    <w:rsid w:val="00EA0EDE"/>
    <w:rsid w:val="00EF14D4"/>
    <w:rsid w:val="00FA1B28"/>
    <w:rsid w:val="00FE5262"/>
    <w:rsid w:val="00FE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F2204C"/>
  <w15:chartTrackingRefBased/>
  <w15:docId w15:val="{E2731911-0DFE-40B3-A5FE-142B53AB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C4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628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28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28E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28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28E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28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8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3AD81AC-6413-4DF6-923A-92590175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3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Granda</dc:creator>
  <cp:keywords/>
  <dc:description/>
  <cp:lastModifiedBy>Roger Granda</cp:lastModifiedBy>
  <cp:revision>22</cp:revision>
  <dcterms:created xsi:type="dcterms:W3CDTF">2014-11-26T02:43:00Z</dcterms:created>
  <dcterms:modified xsi:type="dcterms:W3CDTF">2014-11-26T19:37:00Z</dcterms:modified>
</cp:coreProperties>
</file>